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CEE7" w14:textId="77777777" w:rsidR="00A508A8" w:rsidRDefault="00000000" w:rsidP="00536A1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266D3B07" w14:textId="77777777" w:rsidR="00A508A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7E3D7B" w14:textId="77777777" w:rsidR="00A508A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имени Г. В. Плеханова»</w:t>
      </w:r>
    </w:p>
    <w:p w14:paraId="51096B87" w14:textId="77777777" w:rsidR="00A508A8" w:rsidRPr="00384D6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4D64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приборостроительный техникум</w:t>
      </w:r>
    </w:p>
    <w:p w14:paraId="716EFDB2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A0785D5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DA61313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7367973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FDDF76F" w14:textId="77777777" w:rsidR="00A508A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14:paraId="116A422E" w14:textId="77777777" w:rsidR="00A508A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14:paraId="3479A4EB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9B8ACC7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CC92D39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CD8E93B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8784A49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9C6A1CA" w14:textId="4C147871" w:rsidR="00A508A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E425A2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439C954" w14:textId="0F7CD163" w:rsidR="00A508A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ПО: «Вкладк</w:t>
      </w:r>
      <w:r w:rsidR="00E425A2">
        <w:rPr>
          <w:rFonts w:ascii="Times New Roman" w:eastAsia="Times New Roman" w:hAnsi="Times New Roman" w:cs="Times New Roman"/>
          <w:sz w:val="28"/>
          <w:szCs w:val="28"/>
        </w:rPr>
        <w:t>а «Рецензирование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»»</w:t>
      </w:r>
    </w:p>
    <w:p w14:paraId="47ED7A99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C852CAD" w14:textId="094CCA40" w:rsidR="00A508A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Листов: </w:t>
      </w:r>
      <w:r w:rsidR="00E425A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C0FD4AC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65E8CA6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4467EB2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F772397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89D4926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135" w:type="dxa"/>
        <w:jc w:val="center"/>
        <w:tblLayout w:type="fixed"/>
        <w:tblLook w:val="04A0" w:firstRow="1" w:lastRow="0" w:firstColumn="1" w:lastColumn="0" w:noHBand="0" w:noVBand="1"/>
      </w:tblPr>
      <w:tblGrid>
        <w:gridCol w:w="4153"/>
        <w:gridCol w:w="390"/>
        <w:gridCol w:w="4592"/>
      </w:tblGrid>
      <w:tr w:rsidR="00A508A8" w14:paraId="216672FA" w14:textId="77777777">
        <w:trPr>
          <w:jc w:val="center"/>
        </w:trPr>
        <w:tc>
          <w:tcPr>
            <w:tcW w:w="4153" w:type="dxa"/>
          </w:tcPr>
          <w:p w14:paraId="550C02DB" w14:textId="0CE3E550" w:rsidR="00A508A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</w:t>
            </w:r>
            <w:r w:rsidR="00010FEA">
              <w:rPr>
                <w:rFonts w:ascii="Times New Roman" w:eastAsia="Times New Roman" w:hAnsi="Times New Roman" w:cs="Times New Roman"/>
                <w:sz w:val="28"/>
                <w:szCs w:val="28"/>
              </w:rPr>
              <w:t>нта</w:t>
            </w:r>
          </w:p>
        </w:tc>
        <w:tc>
          <w:tcPr>
            <w:tcW w:w="390" w:type="dxa"/>
          </w:tcPr>
          <w:p w14:paraId="48D67369" w14:textId="77777777" w:rsidR="00A508A8" w:rsidRDefault="00A508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2" w:type="dxa"/>
            <w:vMerge w:val="restart"/>
          </w:tcPr>
          <w:p w14:paraId="6616538A" w14:textId="77777777" w:rsidR="00A508A8" w:rsidRDefault="0000000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018FD185" w14:textId="77777777" w:rsidR="00A508A8" w:rsidRDefault="00000000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А. Г. Молодцова</w:t>
            </w:r>
          </w:p>
          <w:p w14:paraId="05657C83" w14:textId="77777777" w:rsidR="00A508A8" w:rsidRDefault="00000000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 2022 года</w:t>
            </w:r>
          </w:p>
        </w:tc>
      </w:tr>
      <w:tr w:rsidR="00A508A8" w14:paraId="462203F6" w14:textId="77777777">
        <w:trPr>
          <w:jc w:val="center"/>
        </w:trPr>
        <w:tc>
          <w:tcPr>
            <w:tcW w:w="4153" w:type="dxa"/>
          </w:tcPr>
          <w:p w14:paraId="7255A76F" w14:textId="77777777" w:rsidR="00A508A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П50-7-21</w:t>
            </w:r>
          </w:p>
        </w:tc>
        <w:tc>
          <w:tcPr>
            <w:tcW w:w="390" w:type="dxa"/>
          </w:tcPr>
          <w:p w14:paraId="5B053A3B" w14:textId="77777777" w:rsidR="00A508A8" w:rsidRDefault="00A508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2" w:type="dxa"/>
            <w:vMerge/>
            <w:vAlign w:val="center"/>
          </w:tcPr>
          <w:p w14:paraId="7297D70D" w14:textId="77777777" w:rsidR="00A508A8" w:rsidRDefault="00A508A8">
            <w:pPr>
              <w:widowControl w:val="0"/>
            </w:pPr>
          </w:p>
        </w:tc>
      </w:tr>
      <w:tr w:rsidR="00A508A8" w14:paraId="16E4C485" w14:textId="77777777">
        <w:trPr>
          <w:jc w:val="center"/>
        </w:trPr>
        <w:tc>
          <w:tcPr>
            <w:tcW w:w="4153" w:type="dxa"/>
          </w:tcPr>
          <w:p w14:paraId="21FEC01F" w14:textId="53A0F3D7" w:rsidR="00A508A8" w:rsidRDefault="00A0186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 Александр Сергеевич</w:t>
            </w:r>
          </w:p>
        </w:tc>
        <w:tc>
          <w:tcPr>
            <w:tcW w:w="390" w:type="dxa"/>
          </w:tcPr>
          <w:p w14:paraId="451D313D" w14:textId="77777777" w:rsidR="00A508A8" w:rsidRDefault="00A508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2" w:type="dxa"/>
            <w:vMerge/>
            <w:vAlign w:val="center"/>
          </w:tcPr>
          <w:p w14:paraId="0BF6D20C" w14:textId="77777777" w:rsidR="00A508A8" w:rsidRDefault="00A508A8">
            <w:pPr>
              <w:widowControl w:val="0"/>
            </w:pPr>
          </w:p>
        </w:tc>
      </w:tr>
    </w:tbl>
    <w:p w14:paraId="6153D198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79CA5A8" w14:textId="77777777" w:rsidR="00A508A8" w:rsidRDefault="00A508A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6ECF5C9" w14:textId="53F8CA73" w:rsidR="00A01864" w:rsidRDefault="00000000" w:rsidP="00E425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 w:rsidR="00A01864" w:rsidRPr="00A01864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6B466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="006B4664">
        <w:rPr>
          <w:rFonts w:ascii="Times New Roman" w:eastAsia="Times New Roman" w:hAnsi="Times New Roman" w:cs="Times New Roman"/>
          <w:sz w:val="28"/>
          <w:szCs w:val="28"/>
        </w:rPr>
        <w:t>Правописание</w:t>
      </w:r>
    </w:p>
    <w:p w14:paraId="2281218E" w14:textId="77777777" w:rsidR="006B4664" w:rsidRPr="006B4664" w:rsidRDefault="006B4664" w:rsidP="00010FEA">
      <w:pPr>
        <w:shd w:val="clear" w:color="auto" w:fill="FFFFFF"/>
        <w:overflowPunct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6B4664">
        <w:rPr>
          <w:rFonts w:ascii="Times New Roman" w:eastAsia="Times New Roman" w:hAnsi="Times New Roman" w:cs="Times New Roman"/>
          <w:sz w:val="28"/>
          <w:szCs w:val="28"/>
        </w:rPr>
        <w:tab/>
      </w:r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Выплыла из-за леса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сонце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 Повеселела лесная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паляна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 Капельки расы </w:t>
      </w:r>
    </w:p>
    <w:p w14:paraId="4EF104B9" w14:textId="77777777" w:rsidR="006B4664" w:rsidRPr="006B4664" w:rsidRDefault="006B4664" w:rsidP="00010FEA">
      <w:pPr>
        <w:shd w:val="clear" w:color="auto" w:fill="FFFFFF"/>
        <w:suppressAutoHyphens w:val="0"/>
        <w:overflowPunct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заиграли в каждом цветке, в каждой травинки.</w:t>
      </w:r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0F4F19A2" w14:textId="77777777" w:rsidR="006B4664" w:rsidRPr="006B4664" w:rsidRDefault="006B4664" w:rsidP="00010FEA">
      <w:pPr>
        <w:shd w:val="clear" w:color="auto" w:fill="FFFFFF"/>
        <w:suppressAutoHyphens w:val="0"/>
        <w:overflowPunct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вот набежала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тучя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закрыла всё небо. Загрустила природа. Столп пыли </w:t>
      </w:r>
    </w:p>
    <w:p w14:paraId="5EFF8701" w14:textId="091DEC55" w:rsidR="006B4664" w:rsidRPr="006B4664" w:rsidRDefault="006B4664" w:rsidP="00010FEA">
      <w:pPr>
        <w:shd w:val="clear" w:color="auto" w:fill="FFFFFF"/>
        <w:suppressAutoHyphens w:val="0"/>
        <w:overflowPunct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полетел к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озиру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реского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ветра с деревьев посыпались сухие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сучя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Лес глухо и грозно зашумел. На земле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поевились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мокрые пятна. С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халмов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потикли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ручьи. Удары грома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аглушили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всю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месность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Но </w:t>
      </w:r>
      <w:proofErr w:type="spellStart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граза</w:t>
      </w:r>
      <w:proofErr w:type="spellEnd"/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быстро прошла. И снова над лесом светит солнце.</w:t>
      </w:r>
      <w:r w:rsidRPr="006B46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7A7161F6" w14:textId="77777777" w:rsidR="006B4664" w:rsidRDefault="006B4664" w:rsidP="006B4664">
      <w:pPr>
        <w:keepNext/>
        <w:spacing w:line="240" w:lineRule="auto"/>
        <w:jc w:val="center"/>
      </w:pPr>
      <w:r w:rsidRPr="006B466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41C996" wp14:editId="65464C5C">
            <wp:extent cx="327660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9" cy="4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9A72" w14:textId="222C3F9D" w:rsidR="006B4664" w:rsidRDefault="006B4664" w:rsidP="006B4664">
      <w:pPr>
        <w:pStyle w:val="aa"/>
        <w:jc w:val="center"/>
        <w:rPr>
          <w:rFonts w:ascii="Times New Roman" w:hAnsi="Times New Roman" w:cs="Times New Roman"/>
          <w:i w:val="0"/>
          <w:iCs w:val="0"/>
        </w:rPr>
      </w:pPr>
      <w:r w:rsidRPr="006B4664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B4664">
        <w:rPr>
          <w:rFonts w:ascii="Times New Roman" w:hAnsi="Times New Roman" w:cs="Times New Roman"/>
          <w:i w:val="0"/>
          <w:iCs w:val="0"/>
        </w:rPr>
        <w:fldChar w:fldCharType="begin"/>
      </w:r>
      <w:r w:rsidRPr="006B4664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B4664">
        <w:rPr>
          <w:rFonts w:ascii="Times New Roman" w:hAnsi="Times New Roman" w:cs="Times New Roman"/>
          <w:i w:val="0"/>
          <w:iCs w:val="0"/>
        </w:rPr>
        <w:fldChar w:fldCharType="separate"/>
      </w:r>
      <w:r w:rsidR="00E425A2">
        <w:rPr>
          <w:rFonts w:ascii="Times New Roman" w:hAnsi="Times New Roman" w:cs="Times New Roman"/>
          <w:i w:val="0"/>
          <w:iCs w:val="0"/>
          <w:noProof/>
        </w:rPr>
        <w:t>1</w:t>
      </w:r>
      <w:r w:rsidRPr="006B4664">
        <w:rPr>
          <w:rFonts w:ascii="Times New Roman" w:hAnsi="Times New Roman" w:cs="Times New Roman"/>
          <w:i w:val="0"/>
          <w:iCs w:val="0"/>
        </w:rPr>
        <w:fldChar w:fldCharType="end"/>
      </w:r>
    </w:p>
    <w:p w14:paraId="0B45C556" w14:textId="0EB02AB8" w:rsidR="006B4664" w:rsidRDefault="006B4664" w:rsidP="006B4664">
      <w:pPr>
        <w:pStyle w:val="aa"/>
        <w:jc w:val="center"/>
        <w:rPr>
          <w:rFonts w:ascii="Times New Roman" w:hAnsi="Times New Roman" w:cs="Times New Roman"/>
          <w:i w:val="0"/>
          <w:iCs w:val="0"/>
        </w:rPr>
      </w:pPr>
    </w:p>
    <w:p w14:paraId="17638A58" w14:textId="01517E9C" w:rsidR="006B4664" w:rsidRDefault="006B4664" w:rsidP="006B4664">
      <w:pPr>
        <w:pStyle w:val="aa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2. Теза</w:t>
      </w:r>
      <w:r w:rsidR="00010FEA">
        <w:rPr>
          <w:rFonts w:ascii="Times New Roman" w:hAnsi="Times New Roman" w:cs="Times New Roman"/>
          <w:i w:val="0"/>
          <w:iCs w:val="0"/>
          <w:sz w:val="28"/>
          <w:szCs w:val="28"/>
        </w:rPr>
        <w:t>у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рус</w:t>
      </w:r>
    </w:p>
    <w:p w14:paraId="604CBAFB" w14:textId="65E80A98" w:rsidR="006B4664" w:rsidRDefault="006B4664" w:rsidP="006B4664">
      <w:pPr>
        <w:pStyle w:val="aa"/>
        <w:keepNext/>
        <w:jc w:val="center"/>
      </w:pPr>
      <w:r w:rsidRPr="006B46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0FDC2E65" wp14:editId="38C6CF86">
            <wp:extent cx="1733015" cy="14763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443" cy="14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9EE9" w14:textId="5CF48AD3" w:rsidR="006B4664" w:rsidRDefault="006B4664" w:rsidP="006B4664">
      <w:pPr>
        <w:pStyle w:val="aa"/>
        <w:jc w:val="center"/>
        <w:rPr>
          <w:rFonts w:ascii="Times New Roman" w:hAnsi="Times New Roman" w:cs="Times New Roman"/>
          <w:i w:val="0"/>
          <w:iCs w:val="0"/>
        </w:rPr>
      </w:pPr>
      <w:r w:rsidRPr="006B4664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B4664">
        <w:rPr>
          <w:rFonts w:ascii="Times New Roman" w:hAnsi="Times New Roman" w:cs="Times New Roman"/>
          <w:i w:val="0"/>
          <w:iCs w:val="0"/>
        </w:rPr>
        <w:fldChar w:fldCharType="begin"/>
      </w:r>
      <w:r w:rsidRPr="006B4664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B4664">
        <w:rPr>
          <w:rFonts w:ascii="Times New Roman" w:hAnsi="Times New Roman" w:cs="Times New Roman"/>
          <w:i w:val="0"/>
          <w:iCs w:val="0"/>
        </w:rPr>
        <w:fldChar w:fldCharType="separate"/>
      </w:r>
      <w:r w:rsidR="00E425A2">
        <w:rPr>
          <w:rFonts w:ascii="Times New Roman" w:hAnsi="Times New Roman" w:cs="Times New Roman"/>
          <w:i w:val="0"/>
          <w:iCs w:val="0"/>
          <w:noProof/>
        </w:rPr>
        <w:t>2</w:t>
      </w:r>
      <w:r w:rsidRPr="006B4664">
        <w:rPr>
          <w:rFonts w:ascii="Times New Roman" w:hAnsi="Times New Roman" w:cs="Times New Roman"/>
          <w:i w:val="0"/>
          <w:iCs w:val="0"/>
        </w:rPr>
        <w:fldChar w:fldCharType="end"/>
      </w:r>
    </w:p>
    <w:p w14:paraId="4C6B4A98" w14:textId="45575A84" w:rsidR="006B4664" w:rsidRDefault="006B4664" w:rsidP="006B4664">
      <w:pPr>
        <w:pStyle w:val="aa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Стотистека</w:t>
      </w:r>
      <w:proofErr w:type="spellEnd"/>
    </w:p>
    <w:p w14:paraId="422127EB" w14:textId="77777777" w:rsidR="006B4664" w:rsidRDefault="006B4664" w:rsidP="006B4664">
      <w:pPr>
        <w:pStyle w:val="aa"/>
        <w:keepNext/>
        <w:jc w:val="center"/>
      </w:pPr>
      <w:r w:rsidRPr="006B46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426F95EE" wp14:editId="4DD79AE2">
            <wp:extent cx="2000529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57D7" w14:textId="29638BB2" w:rsidR="006B4664" w:rsidRDefault="006B4664" w:rsidP="006B4664">
      <w:pPr>
        <w:pStyle w:val="aa"/>
        <w:jc w:val="center"/>
        <w:rPr>
          <w:rFonts w:ascii="Times New Roman" w:hAnsi="Times New Roman" w:cs="Times New Roman"/>
          <w:i w:val="0"/>
          <w:iCs w:val="0"/>
        </w:rPr>
      </w:pPr>
      <w:r w:rsidRPr="006739B1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739B1">
        <w:rPr>
          <w:rFonts w:ascii="Times New Roman" w:hAnsi="Times New Roman" w:cs="Times New Roman"/>
          <w:i w:val="0"/>
          <w:iCs w:val="0"/>
        </w:rPr>
        <w:fldChar w:fldCharType="begin"/>
      </w:r>
      <w:r w:rsidRPr="006739B1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739B1">
        <w:rPr>
          <w:rFonts w:ascii="Times New Roman" w:hAnsi="Times New Roman" w:cs="Times New Roman"/>
          <w:i w:val="0"/>
          <w:iCs w:val="0"/>
        </w:rPr>
        <w:fldChar w:fldCharType="separate"/>
      </w:r>
      <w:r w:rsidR="00E425A2">
        <w:rPr>
          <w:rFonts w:ascii="Times New Roman" w:hAnsi="Times New Roman" w:cs="Times New Roman"/>
          <w:i w:val="0"/>
          <w:iCs w:val="0"/>
          <w:noProof/>
        </w:rPr>
        <w:t>3</w:t>
      </w:r>
      <w:r w:rsidRPr="006739B1">
        <w:rPr>
          <w:rFonts w:ascii="Times New Roman" w:hAnsi="Times New Roman" w:cs="Times New Roman"/>
          <w:i w:val="0"/>
          <w:iCs w:val="0"/>
        </w:rPr>
        <w:fldChar w:fldCharType="end"/>
      </w:r>
    </w:p>
    <w:p w14:paraId="01B1588D" w14:textId="2B1F349E" w:rsidR="006739B1" w:rsidRDefault="006739B1" w:rsidP="006739B1">
      <w:pPr>
        <w:pStyle w:val="aa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4. Перевод</w:t>
      </w:r>
    </w:p>
    <w:p w14:paraId="436C9492" w14:textId="39D4A743" w:rsidR="006739B1" w:rsidRDefault="006739B1" w:rsidP="006739B1">
      <w:pPr>
        <w:pStyle w:val="aa"/>
        <w:keepNext/>
        <w:jc w:val="center"/>
      </w:pPr>
      <w:r w:rsidRPr="006739B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7F78819A" wp14:editId="45656AC8">
            <wp:extent cx="1981038" cy="4191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914" cy="41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CE40" w14:textId="5CD98FEE" w:rsidR="006739B1" w:rsidRPr="006739B1" w:rsidRDefault="006739B1" w:rsidP="006739B1">
      <w:pPr>
        <w:pStyle w:val="aa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739B1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739B1">
        <w:rPr>
          <w:rFonts w:ascii="Times New Roman" w:hAnsi="Times New Roman" w:cs="Times New Roman"/>
          <w:i w:val="0"/>
          <w:iCs w:val="0"/>
        </w:rPr>
        <w:fldChar w:fldCharType="begin"/>
      </w:r>
      <w:r w:rsidRPr="006739B1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739B1">
        <w:rPr>
          <w:rFonts w:ascii="Times New Roman" w:hAnsi="Times New Roman" w:cs="Times New Roman"/>
          <w:i w:val="0"/>
          <w:iCs w:val="0"/>
        </w:rPr>
        <w:fldChar w:fldCharType="separate"/>
      </w:r>
      <w:r w:rsidR="00E425A2">
        <w:rPr>
          <w:rFonts w:ascii="Times New Roman" w:hAnsi="Times New Roman" w:cs="Times New Roman"/>
          <w:i w:val="0"/>
          <w:iCs w:val="0"/>
          <w:noProof/>
        </w:rPr>
        <w:t>4</w:t>
      </w:r>
      <w:r w:rsidRPr="006739B1">
        <w:rPr>
          <w:rFonts w:ascii="Times New Roman" w:hAnsi="Times New Roman" w:cs="Times New Roman"/>
          <w:i w:val="0"/>
          <w:iCs w:val="0"/>
        </w:rPr>
        <w:fldChar w:fldCharType="end"/>
      </w:r>
    </w:p>
    <w:p w14:paraId="5CEE125A" w14:textId="3442F477" w:rsidR="006739B1" w:rsidRPr="006739B1" w:rsidRDefault="006739B1" w:rsidP="006739B1">
      <w:pPr>
        <w:pStyle w:val="aa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</w:r>
    </w:p>
    <w:p w14:paraId="54402DB9" w14:textId="2FD68624" w:rsidR="006B4664" w:rsidRDefault="006B4664" w:rsidP="006B4664">
      <w:pPr>
        <w:pStyle w:val="aa"/>
        <w:jc w:val="center"/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</w:pPr>
    </w:p>
    <w:p w14:paraId="53E4D8B0" w14:textId="0D59A7F7" w:rsidR="006739B1" w:rsidRDefault="006739B1" w:rsidP="006B4664">
      <w:pPr>
        <w:pStyle w:val="aa"/>
        <w:jc w:val="center"/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</w:pPr>
    </w:p>
    <w:p w14:paraId="438D61E8" w14:textId="21F1DD72" w:rsidR="006739B1" w:rsidRDefault="006739B1" w:rsidP="006B4664">
      <w:pPr>
        <w:pStyle w:val="aa"/>
        <w:jc w:val="center"/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</w:pPr>
    </w:p>
    <w:p w14:paraId="56C921EC" w14:textId="1D780CCE" w:rsidR="006739B1" w:rsidRPr="006739B1" w:rsidRDefault="006739B1" w:rsidP="006739B1">
      <w:pPr>
        <w:pStyle w:val="aa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commentRangeStart w:id="0"/>
      <w:commentRangeEnd w:id="0"/>
      <w:r>
        <w:rPr>
          <w:rStyle w:val="ae"/>
          <w:rFonts w:cs="DejaVu Sans"/>
          <w:i w:val="0"/>
          <w:iCs w:val="0"/>
        </w:rPr>
        <w:commentReference w:id="0"/>
      </w:r>
      <w:r w:rsidRPr="006739B1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5. Примечание</w:t>
      </w:r>
    </w:p>
    <w:p w14:paraId="39EFB253" w14:textId="77777777" w:rsidR="006739B1" w:rsidRDefault="006739B1" w:rsidP="006739B1">
      <w:pPr>
        <w:pStyle w:val="aa"/>
        <w:keepNext/>
        <w:jc w:val="center"/>
      </w:pPr>
      <w:r w:rsidRPr="006739B1">
        <w:rPr>
          <w:rFonts w:ascii="Times New Roman" w:eastAsia="Times New Roman" w:hAnsi="Times New Roman" w:cs="Times New Roman"/>
          <w:i w:val="0"/>
          <w:iCs w:val="0"/>
          <w:noProof/>
          <w:sz w:val="32"/>
          <w:szCs w:val="32"/>
        </w:rPr>
        <w:drawing>
          <wp:inline distT="0" distB="0" distL="0" distR="0" wp14:anchorId="1AD12225" wp14:editId="6417ABB9">
            <wp:extent cx="3524742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CBC" w14:textId="206D9FD0" w:rsidR="006739B1" w:rsidRDefault="006739B1" w:rsidP="006739B1">
      <w:pPr>
        <w:pStyle w:val="aa"/>
        <w:jc w:val="center"/>
        <w:rPr>
          <w:rFonts w:ascii="Times New Roman" w:hAnsi="Times New Roman" w:cs="Times New Roman"/>
          <w:i w:val="0"/>
          <w:iCs w:val="0"/>
        </w:rPr>
      </w:pPr>
      <w:r w:rsidRPr="006739B1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739B1">
        <w:rPr>
          <w:rFonts w:ascii="Times New Roman" w:hAnsi="Times New Roman" w:cs="Times New Roman"/>
          <w:i w:val="0"/>
          <w:iCs w:val="0"/>
        </w:rPr>
        <w:fldChar w:fldCharType="begin"/>
      </w:r>
      <w:r w:rsidRPr="006739B1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739B1">
        <w:rPr>
          <w:rFonts w:ascii="Times New Roman" w:hAnsi="Times New Roman" w:cs="Times New Roman"/>
          <w:i w:val="0"/>
          <w:iCs w:val="0"/>
        </w:rPr>
        <w:fldChar w:fldCharType="separate"/>
      </w:r>
      <w:r w:rsidR="00E425A2">
        <w:rPr>
          <w:rFonts w:ascii="Times New Roman" w:hAnsi="Times New Roman" w:cs="Times New Roman"/>
          <w:i w:val="0"/>
          <w:iCs w:val="0"/>
          <w:noProof/>
        </w:rPr>
        <w:t>5</w:t>
      </w:r>
      <w:r w:rsidRPr="006739B1">
        <w:rPr>
          <w:rFonts w:ascii="Times New Roman" w:hAnsi="Times New Roman" w:cs="Times New Roman"/>
          <w:i w:val="0"/>
          <w:iCs w:val="0"/>
        </w:rPr>
        <w:fldChar w:fldCharType="end"/>
      </w:r>
    </w:p>
    <w:p w14:paraId="0A2C3E9D" w14:textId="6E049E2F" w:rsidR="006739B1" w:rsidRDefault="006739B1" w:rsidP="006739B1">
      <w:pPr>
        <w:pStyle w:val="aa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6. Исправ</w:t>
      </w:r>
      <w:r w:rsidR="00E425A2">
        <w:rPr>
          <w:rFonts w:ascii="Times New Roman" w:hAnsi="Times New Roman" w:cs="Times New Roman"/>
          <w:i w:val="0"/>
          <w:iCs w:val="0"/>
          <w:sz w:val="28"/>
          <w:szCs w:val="28"/>
        </w:rPr>
        <w:t>ление</w:t>
      </w:r>
    </w:p>
    <w:p w14:paraId="554C8174" w14:textId="166AF063" w:rsidR="006739B1" w:rsidDel="00E425A2" w:rsidRDefault="00E425A2" w:rsidP="006739B1">
      <w:pPr>
        <w:pStyle w:val="aa"/>
        <w:rPr>
          <w:del w:id="1" w:author="Ксандр" w:date="2022-12-14T23:17:00Z"/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del w:id="2" w:author="Ксандр" w:date="2022-12-14T23:17:00Z">
        <w:r w:rsidDel="00E425A2">
          <w:rPr>
            <w:rFonts w:ascii="Times New Roman" w:eastAsia="Times New Roman" w:hAnsi="Times New Roman" w:cs="Times New Roman"/>
            <w:i w:val="0"/>
            <w:iCs w:val="0"/>
            <w:sz w:val="28"/>
            <w:szCs w:val="28"/>
          </w:rPr>
          <w:delText>Я ваш мама в кино водить</w:delText>
        </w:r>
      </w:del>
    </w:p>
    <w:p w14:paraId="332DF8A4" w14:textId="22D88EC5" w:rsidR="00E425A2" w:rsidRDefault="00E425A2" w:rsidP="006739B1">
      <w:pPr>
        <w:pStyle w:val="aa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lastRenderedPageBreak/>
        <w:t xml:space="preserve">7. Сравнение </w:t>
      </w:r>
    </w:p>
    <w:p w14:paraId="020214EA" w14:textId="4C87526D" w:rsidR="00E425A2" w:rsidRDefault="00E425A2" w:rsidP="00E425A2">
      <w:pPr>
        <w:pStyle w:val="aa"/>
        <w:keepNext/>
        <w:jc w:val="center"/>
      </w:pPr>
      <w:r w:rsidRPr="00E425A2">
        <w:rPr>
          <w:rFonts w:ascii="Times New Roman" w:eastAsia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2B44625D" wp14:editId="593F8396">
            <wp:extent cx="5731510" cy="3223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F0E8" w14:textId="5A0D64CD" w:rsidR="00E425A2" w:rsidRDefault="00E425A2" w:rsidP="00E425A2">
      <w:pPr>
        <w:pStyle w:val="aa"/>
        <w:jc w:val="center"/>
        <w:rPr>
          <w:rFonts w:ascii="Times New Roman" w:hAnsi="Times New Roman" w:cs="Times New Roman"/>
          <w:i w:val="0"/>
          <w:iCs w:val="0"/>
        </w:rPr>
      </w:pPr>
      <w:r w:rsidRPr="00E425A2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E425A2">
        <w:rPr>
          <w:rFonts w:ascii="Times New Roman" w:hAnsi="Times New Roman" w:cs="Times New Roman"/>
          <w:i w:val="0"/>
          <w:iCs w:val="0"/>
        </w:rPr>
        <w:fldChar w:fldCharType="begin"/>
      </w:r>
      <w:r w:rsidRPr="00E425A2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E425A2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6</w:t>
      </w:r>
      <w:r w:rsidRPr="00E425A2">
        <w:rPr>
          <w:rFonts w:ascii="Times New Roman" w:hAnsi="Times New Roman" w:cs="Times New Roman"/>
          <w:i w:val="0"/>
          <w:iCs w:val="0"/>
        </w:rPr>
        <w:fldChar w:fldCharType="end"/>
      </w:r>
    </w:p>
    <w:p w14:paraId="43E68FF6" w14:textId="29570646" w:rsidR="00E425A2" w:rsidRDefault="00E425A2" w:rsidP="00E425A2">
      <w:pPr>
        <w:pStyle w:val="aa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8. Ограничение редактирования</w:t>
      </w:r>
    </w:p>
    <w:p w14:paraId="090181E8" w14:textId="551589C0" w:rsidR="00E425A2" w:rsidRDefault="00E425A2" w:rsidP="00E425A2">
      <w:pPr>
        <w:pStyle w:val="aa"/>
        <w:keepNext/>
        <w:jc w:val="center"/>
      </w:pPr>
      <w:r w:rsidRPr="00E425A2">
        <w:rPr>
          <w:rFonts w:ascii="Times New Roman" w:eastAsia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C9E5876" wp14:editId="12168CCB">
            <wp:extent cx="3790315" cy="101917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659" cy="10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6C65" w14:textId="19FE8A8A" w:rsidR="00E425A2" w:rsidRPr="00E425A2" w:rsidRDefault="00E425A2" w:rsidP="00E425A2">
      <w:pPr>
        <w:pStyle w:val="aa"/>
        <w:jc w:val="center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E425A2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E425A2">
        <w:rPr>
          <w:rFonts w:ascii="Times New Roman" w:hAnsi="Times New Roman" w:cs="Times New Roman"/>
          <w:i w:val="0"/>
          <w:iCs w:val="0"/>
        </w:rPr>
        <w:fldChar w:fldCharType="begin"/>
      </w:r>
      <w:r w:rsidRPr="00E425A2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E425A2">
        <w:rPr>
          <w:rFonts w:ascii="Times New Roman" w:hAnsi="Times New Roman" w:cs="Times New Roman"/>
          <w:i w:val="0"/>
          <w:iCs w:val="0"/>
        </w:rPr>
        <w:fldChar w:fldCharType="separate"/>
      </w:r>
      <w:r w:rsidRPr="00E425A2">
        <w:rPr>
          <w:rFonts w:ascii="Times New Roman" w:hAnsi="Times New Roman" w:cs="Times New Roman"/>
          <w:i w:val="0"/>
          <w:iCs w:val="0"/>
          <w:noProof/>
        </w:rPr>
        <w:t>7</w:t>
      </w:r>
      <w:r w:rsidRPr="00E425A2">
        <w:rPr>
          <w:rFonts w:ascii="Times New Roman" w:hAnsi="Times New Roman" w:cs="Times New Roman"/>
          <w:i w:val="0"/>
          <w:iCs w:val="0"/>
        </w:rPr>
        <w:fldChar w:fldCharType="end"/>
      </w:r>
    </w:p>
    <w:sectPr w:rsidR="00E425A2" w:rsidRPr="00E425A2">
      <w:headerReference w:type="default" r:id="rId20"/>
      <w:footerReference w:type="default" r:id="rId21"/>
      <w:footerReference w:type="first" r:id="rId22"/>
      <w:pgSz w:w="11906" w:h="16838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сандр" w:date="2022-12-14T23:10:00Z" w:initials="К">
    <w:p w14:paraId="7D274DD2" w14:textId="2A8B2C8C" w:rsidR="006739B1" w:rsidRDefault="006739B1">
      <w:pPr>
        <w:pStyle w:val="ac"/>
      </w:pPr>
      <w:r>
        <w:rPr>
          <w:rStyle w:val="ae"/>
        </w:rPr>
        <w:annotationRef/>
      </w:r>
      <w:r>
        <w:t>Я пью пиво сейчас, а вы нет ха-ха-ха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274D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4D674" w16cex:dateUtc="2022-12-14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274DD2" w16cid:durableId="2744D6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9F04" w14:textId="77777777" w:rsidR="00CF4E19" w:rsidRDefault="00CF4E19">
      <w:pPr>
        <w:spacing w:after="0" w:line="240" w:lineRule="auto"/>
      </w:pPr>
      <w:r>
        <w:separator/>
      </w:r>
    </w:p>
  </w:endnote>
  <w:endnote w:type="continuationSeparator" w:id="0">
    <w:p w14:paraId="298A7A2B" w14:textId="77777777" w:rsidR="00CF4E19" w:rsidRDefault="00CF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A508A8" w14:paraId="74B64DB0" w14:textId="77777777">
      <w:tc>
        <w:tcPr>
          <w:tcW w:w="3005" w:type="dxa"/>
        </w:tcPr>
        <w:p w14:paraId="42FCC3F4" w14:textId="77777777" w:rsidR="00A508A8" w:rsidRDefault="00A508A8">
          <w:pPr>
            <w:pStyle w:val="a5"/>
            <w:widowControl w:val="0"/>
            <w:ind w:left="-115"/>
          </w:pPr>
        </w:p>
      </w:tc>
      <w:tc>
        <w:tcPr>
          <w:tcW w:w="3005" w:type="dxa"/>
        </w:tcPr>
        <w:p w14:paraId="75F63A82" w14:textId="77777777" w:rsidR="00A508A8" w:rsidRDefault="00000000">
          <w:pPr>
            <w:pStyle w:val="a5"/>
            <w:widowControl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005" w:type="dxa"/>
        </w:tcPr>
        <w:p w14:paraId="022F8963" w14:textId="77777777" w:rsidR="00A508A8" w:rsidRDefault="00A508A8">
          <w:pPr>
            <w:pStyle w:val="a5"/>
            <w:widowControl w:val="0"/>
            <w:ind w:right="-115"/>
            <w:jc w:val="right"/>
          </w:pPr>
        </w:p>
      </w:tc>
    </w:tr>
  </w:tbl>
  <w:p w14:paraId="10CF5805" w14:textId="77777777" w:rsidR="00A508A8" w:rsidRDefault="00A508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A508A8" w14:paraId="339DDA1C" w14:textId="77777777">
      <w:tc>
        <w:tcPr>
          <w:tcW w:w="3005" w:type="dxa"/>
        </w:tcPr>
        <w:p w14:paraId="60A241F2" w14:textId="77777777" w:rsidR="00A508A8" w:rsidRDefault="00A508A8">
          <w:pPr>
            <w:pStyle w:val="a5"/>
            <w:widowControl w:val="0"/>
            <w:ind w:left="-115"/>
          </w:pPr>
        </w:p>
      </w:tc>
      <w:tc>
        <w:tcPr>
          <w:tcW w:w="3005" w:type="dxa"/>
        </w:tcPr>
        <w:p w14:paraId="4BC8CCBC" w14:textId="77777777" w:rsidR="00A508A8" w:rsidRDefault="00A508A8">
          <w:pPr>
            <w:pStyle w:val="a5"/>
            <w:widowControl w:val="0"/>
            <w:jc w:val="center"/>
          </w:pPr>
        </w:p>
      </w:tc>
      <w:tc>
        <w:tcPr>
          <w:tcW w:w="3005" w:type="dxa"/>
        </w:tcPr>
        <w:p w14:paraId="716330BF" w14:textId="77777777" w:rsidR="00A508A8" w:rsidRDefault="00A508A8">
          <w:pPr>
            <w:pStyle w:val="a5"/>
            <w:widowControl w:val="0"/>
            <w:ind w:right="-115"/>
            <w:jc w:val="right"/>
          </w:pPr>
        </w:p>
        <w:p w14:paraId="0551F12C" w14:textId="77777777" w:rsidR="00A508A8" w:rsidRDefault="00A508A8">
          <w:pPr>
            <w:pStyle w:val="a5"/>
            <w:widowControl w:val="0"/>
            <w:ind w:right="-115"/>
            <w:jc w:val="right"/>
          </w:pPr>
        </w:p>
      </w:tc>
    </w:tr>
  </w:tbl>
  <w:p w14:paraId="49C535B2" w14:textId="77777777" w:rsidR="00A508A8" w:rsidRDefault="00A508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23D5" w14:textId="77777777" w:rsidR="00CF4E19" w:rsidRDefault="00CF4E19">
      <w:pPr>
        <w:spacing w:after="0" w:line="240" w:lineRule="auto"/>
      </w:pPr>
      <w:r>
        <w:separator/>
      </w:r>
    </w:p>
  </w:footnote>
  <w:footnote w:type="continuationSeparator" w:id="0">
    <w:p w14:paraId="374C8993" w14:textId="77777777" w:rsidR="00CF4E19" w:rsidRDefault="00CF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7D39" w14:textId="121EE287" w:rsidR="006F57D5" w:rsidRDefault="00000000" w:rsidP="006F57D5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t>МПТ.ИТ.П50-7-21. 0</w:t>
    </w:r>
    <w:r w:rsidR="006F57D5">
      <w:rPr>
        <w:rFonts w:ascii="Times New Roman" w:hAnsi="Times New Roman"/>
      </w:rPr>
      <w:t>1</w:t>
    </w:r>
  </w:p>
  <w:p w14:paraId="38CD4C16" w14:textId="77777777" w:rsidR="00A508A8" w:rsidRDefault="00A508A8">
    <w:pPr>
      <w:pStyle w:val="a5"/>
      <w:ind w:left="3540"/>
    </w:pPr>
  </w:p>
  <w:p w14:paraId="36ECBB17" w14:textId="77777777" w:rsidR="00A508A8" w:rsidRDefault="00A508A8">
    <w:pPr>
      <w:pStyle w:val="a5"/>
      <w:ind w:left="3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2AD"/>
    <w:multiLevelType w:val="hybridMultilevel"/>
    <w:tmpl w:val="7DEAF596"/>
    <w:lvl w:ilvl="0" w:tplc="FEE651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2093"/>
    <w:multiLevelType w:val="hybridMultilevel"/>
    <w:tmpl w:val="6D26E120"/>
    <w:lvl w:ilvl="0" w:tplc="79A07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020B"/>
    <w:multiLevelType w:val="hybridMultilevel"/>
    <w:tmpl w:val="15862962"/>
    <w:lvl w:ilvl="0" w:tplc="79A07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B2167"/>
    <w:multiLevelType w:val="multilevel"/>
    <w:tmpl w:val="5EA69D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425770E"/>
    <w:multiLevelType w:val="multilevel"/>
    <w:tmpl w:val="386292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5436BD"/>
    <w:multiLevelType w:val="hybridMultilevel"/>
    <w:tmpl w:val="120A5F2A"/>
    <w:lvl w:ilvl="0" w:tplc="79A07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35439">
    <w:abstractNumId w:val="3"/>
  </w:num>
  <w:num w:numId="2" w16cid:durableId="833029233">
    <w:abstractNumId w:val="4"/>
  </w:num>
  <w:num w:numId="3" w16cid:durableId="549997622">
    <w:abstractNumId w:val="2"/>
  </w:num>
  <w:num w:numId="4" w16cid:durableId="856846418">
    <w:abstractNumId w:val="1"/>
  </w:num>
  <w:num w:numId="5" w16cid:durableId="408891251">
    <w:abstractNumId w:val="5"/>
  </w:num>
  <w:num w:numId="6" w16cid:durableId="21446937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сандр">
    <w15:presenceInfo w15:providerId="None" w15:userId="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readOnly" w:enforcement="1" w:cryptProviderType="rsaAES" w:cryptAlgorithmClass="hash" w:cryptAlgorithmType="typeAny" w:cryptAlgorithmSid="14" w:cryptSpinCount="100000" w:hash="DST+ekMj88hQG0dt/GpL2OxPvNQj/lf9J+v0LDCPfL4GmvSF9ACyV81HEeswvGBNFA3NaAcTOp+ahPbAZWceDA==" w:salt="qEh5nw4kizY9h1ljbC+B0Q==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8A8"/>
    <w:rsid w:val="00010FEA"/>
    <w:rsid w:val="00113B9D"/>
    <w:rsid w:val="002C010C"/>
    <w:rsid w:val="00384D64"/>
    <w:rsid w:val="00536A1E"/>
    <w:rsid w:val="006739B1"/>
    <w:rsid w:val="006B4664"/>
    <w:rsid w:val="006F57D5"/>
    <w:rsid w:val="00710936"/>
    <w:rsid w:val="009061B0"/>
    <w:rsid w:val="00934B26"/>
    <w:rsid w:val="00985F5B"/>
    <w:rsid w:val="00A01864"/>
    <w:rsid w:val="00A508A8"/>
    <w:rsid w:val="00A84ECC"/>
    <w:rsid w:val="00CF4E19"/>
    <w:rsid w:val="00DE5A7A"/>
    <w:rsid w:val="00E425A2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3630"/>
  <w15:docId w15:val="{C9C09271-0A5A-42E7-9D83-534B05C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5"/>
    <w:qFormat/>
  </w:style>
  <w:style w:type="character" w:customStyle="1" w:styleId="a6">
    <w:name w:val="Нижний колонтитул Знак"/>
    <w:basedOn w:val="a0"/>
    <w:link w:val="a7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link w:val="a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No Spacing"/>
    <w:link w:val="af0"/>
    <w:uiPriority w:val="1"/>
    <w:qFormat/>
    <w:rsid w:val="00A01864"/>
    <w:pPr>
      <w:suppressAutoHyphens w:val="0"/>
    </w:pPr>
    <w:rPr>
      <w:rFonts w:asciiTheme="minorHAnsi" w:eastAsiaTheme="minorEastAsia" w:hAnsiTheme="minorHAnsi" w:cstheme="minorBidi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A01864"/>
    <w:rPr>
      <w:rFonts w:asciiTheme="minorHAnsi" w:eastAsiaTheme="minorEastAsia" w:hAnsiTheme="minorHAnsi" w:cstheme="minorBidi"/>
      <w:lang w:eastAsia="ru-RU"/>
    </w:rPr>
  </w:style>
  <w:style w:type="table" w:styleId="af1">
    <w:name w:val="Table Grid"/>
    <w:basedOn w:val="a1"/>
    <w:uiPriority w:val="39"/>
    <w:rsid w:val="00A01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6F57D5"/>
    <w:rPr>
      <w:color w:val="605E5C"/>
      <w:shd w:val="clear" w:color="auto" w:fill="E1DFDD"/>
    </w:rPr>
  </w:style>
  <w:style w:type="paragraph" w:styleId="af3">
    <w:name w:val="annotation subject"/>
    <w:basedOn w:val="ac"/>
    <w:next w:val="ac"/>
    <w:link w:val="af4"/>
    <w:uiPriority w:val="99"/>
    <w:semiHidden/>
    <w:unhideWhenUsed/>
    <w:rsid w:val="006F57D5"/>
    <w:rPr>
      <w:b/>
      <w:bCs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6F57D5"/>
    <w:rPr>
      <w:b/>
      <w:bCs/>
      <w:sz w:val="20"/>
      <w:szCs w:val="20"/>
    </w:rPr>
  </w:style>
  <w:style w:type="character" w:styleId="af5">
    <w:name w:val="Placeholder Text"/>
    <w:basedOn w:val="a0"/>
    <w:uiPriority w:val="99"/>
    <w:semiHidden/>
    <w:rsid w:val="006F57D5"/>
    <w:rPr>
      <w:color w:val="808080"/>
    </w:rPr>
  </w:style>
  <w:style w:type="table" w:styleId="2-1">
    <w:name w:val="Medium List 2 Accent 1"/>
    <w:basedOn w:val="a1"/>
    <w:uiPriority w:val="66"/>
    <w:rsid w:val="009061B0"/>
    <w:pPr>
      <w:suppressAutoHyphens w:val="0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ff1">
    <w:name w:val="ff1"/>
    <w:basedOn w:val="a0"/>
    <w:rsid w:val="006B4664"/>
  </w:style>
  <w:style w:type="character" w:customStyle="1" w:styleId="ff2">
    <w:name w:val="ff2"/>
    <w:basedOn w:val="a0"/>
    <w:rsid w:val="006B4664"/>
  </w:style>
  <w:style w:type="paragraph" w:styleId="af6">
    <w:name w:val="Revision"/>
    <w:hidden/>
    <w:uiPriority w:val="99"/>
    <w:semiHidden/>
    <w:rsid w:val="006739B1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E7FBA-85C1-449A-BE21-BFFE9F33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215</Words>
  <Characters>1227</Characters>
  <Application>Microsoft Office Word</Application>
  <DocSecurity>8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Galimov</dc:creator>
  <dc:description/>
  <cp:lastModifiedBy>Ксандр</cp:lastModifiedBy>
  <cp:revision>7</cp:revision>
  <dcterms:created xsi:type="dcterms:W3CDTF">2022-09-21T21:43:00Z</dcterms:created>
  <dcterms:modified xsi:type="dcterms:W3CDTF">2022-12-17T10:52:00Z</dcterms:modified>
  <dc:language>en-GB</dc:language>
</cp:coreProperties>
</file>